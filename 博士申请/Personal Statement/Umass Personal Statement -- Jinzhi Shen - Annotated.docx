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A37A7" w:rsidRDefault="00000000">
      <w:pPr>
        <w:spacing w:before="240" w:after="24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Personal Statement for PhD Application</w:t>
      </w:r>
    </w:p>
    <w:p w14:paraId="00000002" w14:textId="77777777"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am excited to express my strong interest in pursuing a Ph.D. in Biomedical Engineering under the guidance of Dr. Liu Chang at UMass Amherst. Dr. Chang’s research on the application of nanotechnology in developing biosensors perfectly aligns with my interdisciplinary interests in biomedical engineering, physics, and electronic design.</w:t>
      </w:r>
    </w:p>
    <w:p w14:paraId="00000003" w14:textId="3DFAC22E"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dedication to biomedical research has developed over seven years of focused effort. Growing up in a family of engineers, I was naturally drawn to physics and its real-world applications. I began my academic journey as a physics major, but my early research on data analysis of materials' cracking behavior under high pressure revealed a critical gap. I discovered that the primary challenge was not the physical theories but the </w:t>
      </w:r>
      <w:del w:id="0" w:author="Alan" w:date="2024-11-08T20:25:00Z" w16du:dateUtc="2024-11-09T01:25:00Z">
        <w:r w:rsidDel="00344CD3">
          <w:rPr>
            <w:rFonts w:asciiTheme="minorEastAsia" w:hAnsiTheme="minorEastAsia" w:cs="Times New Roman" w:hint="eastAsia"/>
            <w:sz w:val="24"/>
            <w:szCs w:val="24"/>
            <w:highlight w:val="white"/>
          </w:rPr>
          <w:delText>algorithms and coding</w:delText>
        </w:r>
      </w:del>
      <w:ins w:id="1" w:author="Alan" w:date="2024-11-08T20:25:00Z" w16du:dateUtc="2024-11-09T01:25:00Z">
        <w:r w:rsidR="00344CD3">
          <w:rPr>
            <w:rFonts w:asciiTheme="minorEastAsia" w:hAnsiTheme="minorEastAsia" w:cs="Times New Roman" w:hint="eastAsia"/>
            <w:sz w:val="24"/>
            <w:szCs w:val="24"/>
            <w:highlight w:val="white"/>
          </w:rPr>
          <w:t>a</w:t>
        </w:r>
        <w:r w:rsidR="00344CD3">
          <w:rPr>
            <w:rFonts w:ascii="Times New Roman" w:hAnsi="Times New Roman" w:cs="Times New Roman" w:hint="eastAsia"/>
            <w:sz w:val="24"/>
            <w:szCs w:val="24"/>
            <w:highlight w:val="white"/>
          </w:rPr>
          <w:t>lgorithm implementations and optimizations</w:t>
        </w:r>
      </w:ins>
      <w:r>
        <w:rPr>
          <w:rFonts w:ascii="Times New Roman" w:eastAsia="Times New Roman" w:hAnsi="Times New Roman" w:cs="Times New Roman"/>
          <w:sz w:val="24"/>
          <w:szCs w:val="24"/>
          <w:highlight w:val="white"/>
        </w:rPr>
        <w:t xml:space="preserve"> required for effective analysis</w:t>
      </w:r>
      <w:ins w:id="2" w:author="Alan" w:date="2024-11-08T20:26:00Z" w16du:dateUtc="2024-11-09T01:26:00Z">
        <w:r w:rsidR="000D0BE5">
          <w:rPr>
            <w:rFonts w:ascii="Times New Roman" w:hAnsi="Times New Roman" w:cs="Times New Roman" w:hint="eastAsia"/>
            <w:sz w:val="24"/>
            <w:szCs w:val="24"/>
            <w:highlight w:val="white"/>
          </w:rPr>
          <w:t>, which</w:t>
        </w:r>
      </w:ins>
      <w:del w:id="3" w:author="Alan" w:date="2024-11-08T20:26:00Z" w16du:dateUtc="2024-11-09T01:26:00Z">
        <w:r w:rsidDel="000D0BE5">
          <w:rPr>
            <w:rFonts w:ascii="Times New Roman" w:eastAsia="Times New Roman" w:hAnsi="Times New Roman" w:cs="Times New Roman"/>
            <w:sz w:val="24"/>
            <w:szCs w:val="24"/>
            <w:highlight w:val="white"/>
          </w:rPr>
          <w:delText>. This realization</w:delText>
        </w:r>
      </w:del>
      <w:r>
        <w:rPr>
          <w:rFonts w:ascii="Times New Roman" w:eastAsia="Times New Roman" w:hAnsi="Times New Roman" w:cs="Times New Roman"/>
          <w:sz w:val="24"/>
          <w:szCs w:val="24"/>
          <w:highlight w:val="white"/>
        </w:rPr>
        <w:t xml:space="preserve"> led me to switch my major to electronics while continuing to study physics and statistics out of personal interest.</w:t>
      </w:r>
    </w:p>
    <w:p w14:paraId="00000004" w14:textId="77777777"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completing my undergraduate studies, I sought to apply my background in physics and electronics to a meaningful research area. During my final semester, I had the opportunity to design a website for AxisMed, a biomedical engineering group developing an online urine test system. This experience illuminated how my skills could significantly contribute to biomedical engineering, prompting me to pursue a more specialized path.</w:t>
      </w:r>
    </w:p>
    <w:p w14:paraId="00000005" w14:textId="783C4561" w:rsidR="004A37A7" w:rsidRDefault="00000000">
      <w:pPr>
        <w:spacing w:before="240" w:after="240"/>
        <w:rPr>
          <w:rFonts w:ascii="Times New Roman" w:eastAsia="Times New Roman" w:hAnsi="Times New Roman" w:cs="Times New Roman"/>
          <w:sz w:val="24"/>
          <w:szCs w:val="24"/>
          <w:highlight w:val="white"/>
        </w:rPr>
      </w:pPr>
      <w:commentRangeStart w:id="4"/>
      <w:r>
        <w:rPr>
          <w:rFonts w:ascii="Times New Roman" w:eastAsia="Times New Roman" w:hAnsi="Times New Roman" w:cs="Times New Roman"/>
          <w:sz w:val="24"/>
          <w:szCs w:val="24"/>
          <w:highlight w:val="white"/>
        </w:rPr>
        <w:t>To build on this foundation</w:t>
      </w:r>
      <w:commentRangeEnd w:id="4"/>
      <w:r w:rsidR="00A15A6A">
        <w:rPr>
          <w:rStyle w:val="a6"/>
        </w:rPr>
        <w:commentReference w:id="4"/>
      </w:r>
      <w:r>
        <w:rPr>
          <w:rFonts w:ascii="Times New Roman" w:eastAsia="Times New Roman" w:hAnsi="Times New Roman" w:cs="Times New Roman"/>
          <w:sz w:val="24"/>
          <w:szCs w:val="24"/>
          <w:highlight w:val="white"/>
        </w:rPr>
        <w:t xml:space="preserve">, I pursued a master’s degree at Boston University, where I collaborated with Dr. Yang on developing a 3D hydrophone scanning system for a biomedical lab. This project involved controlling step-motors, designing 3D-printed components, and utilizing photoacoustic techniques—all of which are critical in biomedical research. </w:t>
      </w:r>
      <w:commentRangeStart w:id="5"/>
      <w:r>
        <w:rPr>
          <w:rFonts w:ascii="Times New Roman" w:eastAsia="Times New Roman" w:hAnsi="Times New Roman" w:cs="Times New Roman"/>
          <w:sz w:val="24"/>
          <w:szCs w:val="24"/>
          <w:highlight w:val="white"/>
        </w:rPr>
        <w:t>This experience reinforced my confidence in designing medical devices with real-world applications and solidified my decision to pursue a Ph.D. in biomedical engineering.</w:t>
      </w:r>
      <w:commentRangeEnd w:id="5"/>
      <w:r w:rsidR="00F4350C">
        <w:rPr>
          <w:rStyle w:val="a6"/>
        </w:rPr>
        <w:commentReference w:id="5"/>
      </w:r>
    </w:p>
    <w:p w14:paraId="00000006" w14:textId="77777777"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interdisciplinary interests also extend to mathematics and statistics, which I have studied extensively to develop virtual models and optimize system performance. </w:t>
      </w:r>
      <w:commentRangeStart w:id="6"/>
      <w:r>
        <w:rPr>
          <w:rFonts w:ascii="Times New Roman" w:eastAsia="Times New Roman" w:hAnsi="Times New Roman" w:cs="Times New Roman"/>
          <w:sz w:val="24"/>
          <w:szCs w:val="24"/>
          <w:highlight w:val="white"/>
        </w:rPr>
        <w:t>I have explored machine learning and mathematical modeling</w:t>
      </w:r>
      <w:commentRangeEnd w:id="6"/>
      <w:r w:rsidR="00F4350C">
        <w:rPr>
          <w:rStyle w:val="a6"/>
        </w:rPr>
        <w:commentReference w:id="6"/>
      </w:r>
      <w:r>
        <w:rPr>
          <w:rFonts w:ascii="Times New Roman" w:eastAsia="Times New Roman" w:hAnsi="Times New Roman" w:cs="Times New Roman"/>
          <w:sz w:val="24"/>
          <w:szCs w:val="24"/>
          <w:highlight w:val="white"/>
        </w:rPr>
        <w:t xml:space="preserve">, </w:t>
      </w:r>
      <w:commentRangeStart w:id="7"/>
      <w:r>
        <w:rPr>
          <w:rFonts w:ascii="Times New Roman" w:eastAsia="Times New Roman" w:hAnsi="Times New Roman" w:cs="Times New Roman"/>
          <w:sz w:val="24"/>
          <w:szCs w:val="24"/>
          <w:highlight w:val="white"/>
        </w:rPr>
        <w:t>understanding that these are two key approaches to behavior modeling: pattern recognition from data and physical property-based system modeling.</w:t>
      </w:r>
      <w:commentRangeEnd w:id="7"/>
      <w:r w:rsidR="00F4350C">
        <w:rPr>
          <w:rStyle w:val="a6"/>
        </w:rPr>
        <w:commentReference w:id="7"/>
      </w:r>
      <w:r>
        <w:rPr>
          <w:rFonts w:ascii="Times New Roman" w:eastAsia="Times New Roman" w:hAnsi="Times New Roman" w:cs="Times New Roman"/>
          <w:sz w:val="24"/>
          <w:szCs w:val="24"/>
          <w:highlight w:val="white"/>
        </w:rPr>
        <w:t xml:space="preserve"> For example, I participated in a math contest with two other students, earning an Honorable Mention, which further honed my quantitative skills.</w:t>
      </w:r>
    </w:p>
    <w:p w14:paraId="00000007" w14:textId="77777777" w:rsidR="004A37A7" w:rsidRDefault="00000000">
      <w:pPr>
        <w:spacing w:before="240" w:after="240"/>
        <w:rPr>
          <w:rFonts w:ascii="Times New Roman" w:eastAsia="Times New Roman" w:hAnsi="Times New Roman" w:cs="Times New Roman"/>
          <w:sz w:val="24"/>
          <w:szCs w:val="24"/>
          <w:highlight w:val="white"/>
        </w:rPr>
      </w:pPr>
      <w:commentRangeStart w:id="8"/>
      <w:r>
        <w:rPr>
          <w:rFonts w:ascii="Times New Roman" w:eastAsia="Times New Roman" w:hAnsi="Times New Roman" w:cs="Times New Roman"/>
          <w:sz w:val="24"/>
          <w:szCs w:val="24"/>
          <w:highlight w:val="white"/>
        </w:rPr>
        <w:t>These skills will be essential when working with Dr. Liu</w:t>
      </w:r>
      <w:commentRangeEnd w:id="8"/>
      <w:r w:rsidR="00F4350C">
        <w:rPr>
          <w:rStyle w:val="a6"/>
        </w:rPr>
        <w:commentReference w:id="8"/>
      </w:r>
      <w:r>
        <w:rPr>
          <w:rFonts w:ascii="Times New Roman" w:eastAsia="Times New Roman" w:hAnsi="Times New Roman" w:cs="Times New Roman"/>
          <w:sz w:val="24"/>
          <w:szCs w:val="24"/>
          <w:highlight w:val="white"/>
        </w:rPr>
        <w:t xml:space="preserve">, </w:t>
      </w:r>
      <w:commentRangeStart w:id="9"/>
      <w:r>
        <w:rPr>
          <w:rFonts w:ascii="Times New Roman" w:eastAsia="Times New Roman" w:hAnsi="Times New Roman" w:cs="Times New Roman"/>
          <w:sz w:val="24"/>
          <w:szCs w:val="24"/>
          <w:highlight w:val="white"/>
        </w:rPr>
        <w:t>whose research on microfluidic design could benefit from predictive modeling of fluid behavior under various conditions</w:t>
      </w:r>
      <w:commentRangeEnd w:id="9"/>
      <w:r w:rsidR="00986D44">
        <w:rPr>
          <w:rStyle w:val="a6"/>
        </w:rPr>
        <w:commentReference w:id="9"/>
      </w:r>
      <w:r>
        <w:rPr>
          <w:rFonts w:ascii="Times New Roman" w:eastAsia="Times New Roman" w:hAnsi="Times New Roman" w:cs="Times New Roman"/>
          <w:sz w:val="24"/>
          <w:szCs w:val="24"/>
          <w:highlight w:val="white"/>
        </w:rPr>
        <w:t>. I am particularly interested in the potential applications of digital microfluidics in developing point-of-care diagnostic devices.</w:t>
      </w:r>
    </w:p>
    <w:p w14:paraId="00000008" w14:textId="77777777"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If accepted into Dr. Liu’s project, my short-term goal is to develop a prototype of a point-of-care test device for </w:t>
      </w:r>
      <w:commentRangeStart w:id="10"/>
      <w:r>
        <w:rPr>
          <w:rFonts w:ascii="Times New Roman" w:eastAsia="Times New Roman" w:hAnsi="Times New Roman" w:cs="Times New Roman"/>
          <w:sz w:val="24"/>
          <w:szCs w:val="24"/>
          <w:highlight w:val="white"/>
        </w:rPr>
        <w:t>HIV detection</w:t>
      </w:r>
      <w:commentRangeEnd w:id="10"/>
      <w:r w:rsidR="00A84909">
        <w:rPr>
          <w:rStyle w:val="a6"/>
        </w:rPr>
        <w:commentReference w:id="10"/>
      </w:r>
      <w:r>
        <w:rPr>
          <w:rFonts w:ascii="Times New Roman" w:eastAsia="Times New Roman" w:hAnsi="Times New Roman" w:cs="Times New Roman"/>
          <w:sz w:val="24"/>
          <w:szCs w:val="24"/>
          <w:highlight w:val="white"/>
        </w:rPr>
        <w:t>. I am also eager to explore further research in digital microfluidics during my Ph.D. studies. My long-term goal is to contribute to advancements in medical research by working in a cutting-edge biomedical research lab or company. I am highly motivated to develop innovative systems that have practical biomedical applications.</w:t>
      </w:r>
    </w:p>
    <w:p w14:paraId="00000009" w14:textId="77777777" w:rsidR="004A37A7"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Thank you for considering my application. I hope my enthusiasm and dedication to advancing biomedical engineering are evident and that I will have the opportunity to contribute to your </w:t>
      </w:r>
      <w:commentRangeStart w:id="11"/>
      <w:r>
        <w:rPr>
          <w:rFonts w:ascii="Times New Roman" w:eastAsia="Times New Roman" w:hAnsi="Times New Roman" w:cs="Times New Roman"/>
          <w:sz w:val="24"/>
          <w:szCs w:val="24"/>
          <w:highlight w:val="white"/>
        </w:rPr>
        <w:t>program</w:t>
      </w:r>
      <w:commentRangeEnd w:id="11"/>
      <w:r w:rsidR="000B41BE">
        <w:rPr>
          <w:rStyle w:val="a6"/>
        </w:rPr>
        <w:commentReference w:id="11"/>
      </w:r>
    </w:p>
    <w:p w14:paraId="0000000A" w14:textId="77777777" w:rsidR="004A37A7" w:rsidRDefault="004A37A7">
      <w:pPr>
        <w:rPr>
          <w:rFonts w:ascii="Times New Roman" w:eastAsia="Times New Roman" w:hAnsi="Times New Roman" w:cs="Times New Roman"/>
          <w:sz w:val="24"/>
          <w:szCs w:val="24"/>
        </w:rPr>
      </w:pPr>
    </w:p>
    <w:sectPr w:rsidR="004A37A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lan" w:date="2024-11-08T20:26:00Z" w:initials="Alan">
    <w:p w14:paraId="571C02DC" w14:textId="67420422" w:rsidR="00A15A6A" w:rsidRDefault="00A15A6A">
      <w:pPr>
        <w:pStyle w:val="a7"/>
        <w:rPr>
          <w:rFonts w:hint="eastAsia"/>
        </w:rPr>
      </w:pPr>
      <w:r>
        <w:rPr>
          <w:rStyle w:val="a6"/>
        </w:rPr>
        <w:annotationRef/>
      </w:r>
      <w:r>
        <w:rPr>
          <w:rFonts w:hint="eastAsia"/>
        </w:rPr>
        <w:t>It is unclear what foundation you are referring to here. Better to be more specific.</w:t>
      </w:r>
    </w:p>
  </w:comment>
  <w:comment w:id="5" w:author="Alan" w:date="2024-11-08T20:28:00Z" w:initials="Alan">
    <w:p w14:paraId="0840A955" w14:textId="7FE423AB" w:rsidR="00F4350C" w:rsidRPr="00F4350C" w:rsidRDefault="00F4350C">
      <w:pPr>
        <w:pStyle w:val="a7"/>
        <w:rPr>
          <w:rFonts w:hint="eastAsia"/>
        </w:rPr>
      </w:pPr>
      <w:r>
        <w:rPr>
          <w:rStyle w:val="a6"/>
        </w:rPr>
        <w:annotationRef/>
      </w:r>
      <w:r>
        <w:rPr>
          <w:rFonts w:hint="eastAsia"/>
        </w:rPr>
        <w:t xml:space="preserve">It would be better to elaborate on what you accomplished in this project, what strategies you used to overcome some of the obstacles and how well this research turned out to be. I agree that this is project is meaningful, but you will need to show more details to convince the admission </w:t>
      </w:r>
      <w:r>
        <w:t>committee</w:t>
      </w:r>
      <w:r>
        <w:rPr>
          <w:rFonts w:hint="eastAsia"/>
        </w:rPr>
        <w:t>.</w:t>
      </w:r>
    </w:p>
  </w:comment>
  <w:comment w:id="6" w:author="Alan" w:date="2024-11-08T20:30:00Z" w:initials="Alan">
    <w:p w14:paraId="7406E1D9" w14:textId="14FD2DB1" w:rsidR="00F4350C" w:rsidRDefault="00F4350C">
      <w:pPr>
        <w:pStyle w:val="a7"/>
        <w:rPr>
          <w:rFonts w:hint="eastAsia"/>
        </w:rPr>
      </w:pPr>
      <w:r>
        <w:rPr>
          <w:rStyle w:val="a6"/>
        </w:rPr>
        <w:annotationRef/>
      </w:r>
      <w:r>
        <w:rPr>
          <w:rFonts w:hint="eastAsia"/>
        </w:rPr>
        <w:t>Need cases to backup this sentence</w:t>
      </w:r>
    </w:p>
  </w:comment>
  <w:comment w:id="7" w:author="Alan" w:date="2024-11-08T20:31:00Z" w:initials="Alan">
    <w:p w14:paraId="421BD563" w14:textId="5B3A015C" w:rsidR="00F4350C" w:rsidRDefault="00F4350C">
      <w:pPr>
        <w:pStyle w:val="a7"/>
        <w:rPr>
          <w:rFonts w:hint="eastAsia"/>
        </w:rPr>
      </w:pPr>
      <w:r>
        <w:rPr>
          <w:rStyle w:val="a6"/>
        </w:rPr>
        <w:annotationRef/>
      </w:r>
      <w:r>
        <w:rPr>
          <w:rFonts w:hint="eastAsia"/>
        </w:rPr>
        <w:t>Need to elaborate on how you reached this conclusion</w:t>
      </w:r>
    </w:p>
  </w:comment>
  <w:comment w:id="8" w:author="Alan" w:date="2024-11-08T20:32:00Z" w:initials="Alan">
    <w:p w14:paraId="2E2DF1BE" w14:textId="32A7C328" w:rsidR="00F4350C" w:rsidRDefault="00F4350C">
      <w:pPr>
        <w:pStyle w:val="a7"/>
        <w:rPr>
          <w:rFonts w:hint="eastAsia"/>
        </w:rPr>
      </w:pPr>
      <w:r>
        <w:rPr>
          <w:rStyle w:val="a6"/>
        </w:rPr>
        <w:annotationRef/>
      </w:r>
      <w:r>
        <w:rPr>
          <w:rFonts w:hint="eastAsia"/>
        </w:rPr>
        <w:t>You will need to show how these skills will be essential to working with Dr. Liu. I can</w:t>
      </w:r>
      <w:r>
        <w:t>’</w:t>
      </w:r>
      <w:r>
        <w:rPr>
          <w:rFonts w:hint="eastAsia"/>
        </w:rPr>
        <w:t>t tell based on what is included in this paragraph/statement.</w:t>
      </w:r>
    </w:p>
  </w:comment>
  <w:comment w:id="9" w:author="Alan" w:date="2024-11-08T20:32:00Z" w:initials="Alan">
    <w:p w14:paraId="1F6028DC" w14:textId="2D80AA66" w:rsidR="00986D44" w:rsidRDefault="00986D44">
      <w:pPr>
        <w:pStyle w:val="a7"/>
        <w:rPr>
          <w:rFonts w:hint="eastAsia"/>
        </w:rPr>
      </w:pPr>
      <w:r>
        <w:rPr>
          <w:rStyle w:val="a6"/>
        </w:rPr>
        <w:annotationRef/>
      </w:r>
      <w:r>
        <w:rPr>
          <w:rFonts w:hint="eastAsia"/>
        </w:rPr>
        <w:t>How does this research topic align with your academic interest, skillset, and background. Need more sentences to explain.</w:t>
      </w:r>
    </w:p>
  </w:comment>
  <w:comment w:id="10" w:author="Alan" w:date="2024-11-08T20:33:00Z" w:initials="Alan">
    <w:p w14:paraId="34A36D6E" w14:textId="4460B8BD" w:rsidR="00A84909" w:rsidRDefault="00A84909">
      <w:pPr>
        <w:pStyle w:val="a7"/>
        <w:rPr>
          <w:rFonts w:hint="eastAsia"/>
        </w:rPr>
      </w:pPr>
      <w:r>
        <w:rPr>
          <w:rStyle w:val="a6"/>
        </w:rPr>
        <w:annotationRef/>
      </w:r>
      <w:r>
        <w:rPr>
          <w:rFonts w:hint="eastAsia"/>
        </w:rPr>
        <w:t>It would be helpful to explain just a few sentences why you are interested in this domain.</w:t>
      </w:r>
    </w:p>
  </w:comment>
  <w:comment w:id="11" w:author="Alan" w:date="2024-11-08T20:34:00Z" w:initials="Alan">
    <w:p w14:paraId="477EF9AF" w14:textId="0FF1BEBE" w:rsidR="000B41BE" w:rsidRDefault="000B41BE">
      <w:pPr>
        <w:pStyle w:val="a7"/>
        <w:rPr>
          <w:rFonts w:hint="eastAsia"/>
        </w:rPr>
      </w:pPr>
      <w:r>
        <w:rPr>
          <w:rStyle w:val="a6"/>
        </w:rPr>
        <w:annotationRef/>
      </w:r>
      <w:r>
        <w:rPr>
          <w:rFonts w:hint="eastAsia"/>
        </w:rPr>
        <w:t xml:space="preserve">Overall, this statement has all key information needed for a PhD application statement. However, </w:t>
      </w:r>
      <w:r w:rsidR="00072C57">
        <w:rPr>
          <w:rFonts w:hint="eastAsia"/>
        </w:rPr>
        <w:t>it is recommended to elaborate, and provide examples/cases to back up some of the arguments and conclusions. Aim for 1000-1200 words for a PhD personal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1C02DC" w15:done="0"/>
  <w15:commentEx w15:paraId="0840A955" w15:done="0"/>
  <w15:commentEx w15:paraId="7406E1D9" w15:done="0"/>
  <w15:commentEx w15:paraId="421BD563" w15:done="0"/>
  <w15:commentEx w15:paraId="2E2DF1BE" w15:done="0"/>
  <w15:commentEx w15:paraId="1F6028DC" w15:done="0"/>
  <w15:commentEx w15:paraId="34A36D6E" w15:done="0"/>
  <w15:commentEx w15:paraId="477EF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C79A15" w16cex:dateUtc="2024-11-09T01:26:00Z"/>
  <w16cex:commentExtensible w16cex:durableId="02410BBE" w16cex:dateUtc="2024-11-09T01:28:00Z"/>
  <w16cex:commentExtensible w16cex:durableId="0DD74BAB" w16cex:dateUtc="2024-11-09T01:30:00Z"/>
  <w16cex:commentExtensible w16cex:durableId="42CCB975" w16cex:dateUtc="2024-11-09T01:31:00Z"/>
  <w16cex:commentExtensible w16cex:durableId="1A0F331E" w16cex:dateUtc="2024-11-09T01:32:00Z"/>
  <w16cex:commentExtensible w16cex:durableId="2AFC85F2" w16cex:dateUtc="2024-11-09T01:32:00Z"/>
  <w16cex:commentExtensible w16cex:durableId="477A59D4" w16cex:dateUtc="2024-11-09T01:33:00Z"/>
  <w16cex:commentExtensible w16cex:durableId="2998A297" w16cex:dateUtc="2024-11-09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1C02DC" w16cid:durableId="7DC79A15"/>
  <w16cid:commentId w16cid:paraId="0840A955" w16cid:durableId="02410BBE"/>
  <w16cid:commentId w16cid:paraId="7406E1D9" w16cid:durableId="0DD74BAB"/>
  <w16cid:commentId w16cid:paraId="421BD563" w16cid:durableId="42CCB975"/>
  <w16cid:commentId w16cid:paraId="2E2DF1BE" w16cid:durableId="1A0F331E"/>
  <w16cid:commentId w16cid:paraId="1F6028DC" w16cid:durableId="2AFC85F2"/>
  <w16cid:commentId w16cid:paraId="34A36D6E" w16cid:durableId="477A59D4"/>
  <w16cid:commentId w16cid:paraId="477EF9AF" w16cid:durableId="2998A2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w15:presenceInfo w15:providerId="None" w15:userId="A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7A7"/>
    <w:rsid w:val="00072C57"/>
    <w:rsid w:val="000B0D97"/>
    <w:rsid w:val="000B41BE"/>
    <w:rsid w:val="000D0BE5"/>
    <w:rsid w:val="00344CD3"/>
    <w:rsid w:val="004A37A7"/>
    <w:rsid w:val="00625644"/>
    <w:rsid w:val="00986D44"/>
    <w:rsid w:val="00A15A6A"/>
    <w:rsid w:val="00A84909"/>
    <w:rsid w:val="00F4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BBCB"/>
  <w15:docId w15:val="{55179269-029D-4F57-8F7D-93653A8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Revision"/>
    <w:hidden/>
    <w:uiPriority w:val="99"/>
    <w:semiHidden/>
    <w:rsid w:val="00344CD3"/>
    <w:pPr>
      <w:spacing w:line="240" w:lineRule="auto"/>
    </w:pPr>
  </w:style>
  <w:style w:type="character" w:styleId="a6">
    <w:name w:val="annotation reference"/>
    <w:basedOn w:val="a0"/>
    <w:uiPriority w:val="99"/>
    <w:semiHidden/>
    <w:unhideWhenUsed/>
    <w:rsid w:val="00A15A6A"/>
    <w:rPr>
      <w:sz w:val="21"/>
      <w:szCs w:val="21"/>
    </w:rPr>
  </w:style>
  <w:style w:type="paragraph" w:styleId="a7">
    <w:name w:val="annotation text"/>
    <w:basedOn w:val="a"/>
    <w:link w:val="a8"/>
    <w:uiPriority w:val="99"/>
    <w:semiHidden/>
    <w:unhideWhenUsed/>
    <w:rsid w:val="00A15A6A"/>
  </w:style>
  <w:style w:type="character" w:customStyle="1" w:styleId="a8">
    <w:name w:val="批注文字 字符"/>
    <w:basedOn w:val="a0"/>
    <w:link w:val="a7"/>
    <w:uiPriority w:val="99"/>
    <w:semiHidden/>
    <w:rsid w:val="00A15A6A"/>
  </w:style>
  <w:style w:type="paragraph" w:styleId="a9">
    <w:name w:val="annotation subject"/>
    <w:basedOn w:val="a7"/>
    <w:next w:val="a7"/>
    <w:link w:val="aa"/>
    <w:uiPriority w:val="99"/>
    <w:semiHidden/>
    <w:unhideWhenUsed/>
    <w:rsid w:val="00A15A6A"/>
    <w:rPr>
      <w:b/>
      <w:bCs/>
    </w:rPr>
  </w:style>
  <w:style w:type="character" w:customStyle="1" w:styleId="aa">
    <w:name w:val="批注主题 字符"/>
    <w:basedOn w:val="a8"/>
    <w:link w:val="a9"/>
    <w:uiPriority w:val="99"/>
    <w:semiHidden/>
    <w:rsid w:val="00A15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cp:lastModifiedBy>
  <cp:revision>9</cp:revision>
  <dcterms:created xsi:type="dcterms:W3CDTF">2024-11-09T01:24:00Z</dcterms:created>
  <dcterms:modified xsi:type="dcterms:W3CDTF">2024-11-09T01:35:00Z</dcterms:modified>
</cp:coreProperties>
</file>